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4FE6" w14:textId="77777777" w:rsidR="002359F9" w:rsidRDefault="002359F9" w:rsidP="002359F9">
      <w:r>
        <w:rPr>
          <w:rFonts w:hint="eastAsia"/>
        </w:rPr>
        <w:t>哈基米</w:t>
      </w:r>
      <w:r>
        <w:t xml:space="preserve"> 哈基米</w:t>
      </w:r>
    </w:p>
    <w:p w14:paraId="4152EA18" w14:textId="12455986" w:rsidR="002359F9" w:rsidRDefault="00FD0564" w:rsidP="002359F9">
      <w:ins w:id="0" w:author="月 海" w:date="2024-01-08T19:06:00Z">
        <w:r>
          <w:rPr>
            <w:rFonts w:hint="eastAsia"/>
          </w:rPr>
          <w:t>哈基米是小猫的意思</w:t>
        </w:r>
      </w:ins>
    </w:p>
    <w:p w14:paraId="24EB75C2" w14:textId="77777777" w:rsidR="002359F9" w:rsidRDefault="002359F9" w:rsidP="002359F9">
      <w:r>
        <w:rPr>
          <w:rFonts w:hint="eastAsia"/>
        </w:rPr>
        <w:t>哈基米</w:t>
      </w:r>
      <w:r>
        <w:t xml:space="preserve"> 哈基米 哈基米</w:t>
      </w:r>
    </w:p>
    <w:p w14:paraId="7811618C" w14:textId="77777777" w:rsidR="002359F9" w:rsidRDefault="002359F9" w:rsidP="002359F9"/>
    <w:p w14:paraId="4DD84267" w14:textId="77777777" w:rsidR="002359F9" w:rsidRDefault="002359F9" w:rsidP="002359F9">
      <w:r>
        <w:rPr>
          <w:rFonts w:hint="eastAsia"/>
        </w:rPr>
        <w:t>哈基米摸</w:t>
      </w:r>
      <w:proofErr w:type="gramStart"/>
      <w:r>
        <w:rPr>
          <w:rFonts w:hint="eastAsia"/>
        </w:rPr>
        <w:t>铛</w:t>
      </w:r>
      <w:proofErr w:type="gramEnd"/>
      <w:r>
        <w:rPr>
          <w:rFonts w:hint="eastAsia"/>
        </w:rPr>
        <w:t>嘚</w:t>
      </w:r>
      <w:proofErr w:type="gramStart"/>
      <w:r>
        <w:rPr>
          <w:rFonts w:hint="eastAsia"/>
        </w:rPr>
        <w:t>噜哆</w:t>
      </w:r>
      <w:proofErr w:type="gramEnd"/>
    </w:p>
    <w:p w14:paraId="7C783DB5" w14:textId="77777777" w:rsidR="002359F9" w:rsidRDefault="002359F9" w:rsidP="002359F9"/>
    <w:p w14:paraId="2BE45638" w14:textId="77777777" w:rsidR="002359F9" w:rsidRDefault="002359F9" w:rsidP="002359F9">
      <w:proofErr w:type="gramStart"/>
      <w:r>
        <w:rPr>
          <w:rFonts w:hint="eastAsia"/>
        </w:rPr>
        <w:t>阿西吧</w:t>
      </w:r>
      <w:proofErr w:type="gramEnd"/>
      <w:r>
        <w:t xml:space="preserve"> </w:t>
      </w:r>
      <w:proofErr w:type="gramStart"/>
      <w:r>
        <w:t>阿西吧</w:t>
      </w:r>
      <w:proofErr w:type="gramEnd"/>
      <w:r>
        <w:t xml:space="preserve"> 阿西吧</w:t>
      </w:r>
    </w:p>
    <w:p w14:paraId="71CC79C8" w14:textId="77777777" w:rsidR="002359F9" w:rsidRDefault="002359F9" w:rsidP="002359F9"/>
    <w:p w14:paraId="4C68ECE2" w14:textId="77777777" w:rsidR="002359F9" w:rsidRDefault="002359F9" w:rsidP="002359F9">
      <w:proofErr w:type="gramStart"/>
      <w:r>
        <w:rPr>
          <w:rFonts w:hint="eastAsia"/>
        </w:rPr>
        <w:t>阿西吧</w:t>
      </w:r>
      <w:proofErr w:type="gramEnd"/>
      <w:r>
        <w:t xml:space="preserve"> 阿西吧</w:t>
      </w:r>
    </w:p>
    <w:p w14:paraId="7054846C" w14:textId="77777777" w:rsidR="002359F9" w:rsidRDefault="002359F9" w:rsidP="002359F9"/>
    <w:p w14:paraId="756919C5" w14:textId="77777777" w:rsidR="002359F9" w:rsidRDefault="002359F9" w:rsidP="002359F9">
      <w:proofErr w:type="gramStart"/>
      <w:r>
        <w:rPr>
          <w:rFonts w:hint="eastAsia"/>
        </w:rPr>
        <w:t>嗨鸭姑</w:t>
      </w:r>
      <w:proofErr w:type="gramEnd"/>
      <w:r>
        <w:t xml:space="preserve"> 麻咯噢</w:t>
      </w:r>
    </w:p>
    <w:p w14:paraId="5C0E8231" w14:textId="77777777" w:rsidR="002359F9" w:rsidRDefault="002359F9" w:rsidP="002359F9"/>
    <w:p w14:paraId="33A573BC" w14:textId="47EF7157" w:rsidR="002359F9" w:rsidRDefault="002359F9" w:rsidP="002359F9">
      <w:pPr>
        <w:rPr>
          <w:rFonts w:hint="eastAsia"/>
        </w:rPr>
      </w:pPr>
      <w:r>
        <w:rPr>
          <w:rFonts w:hint="eastAsia"/>
        </w:rPr>
        <w:t>哈基米</w:t>
      </w:r>
      <w:r>
        <w:t xml:space="preserve"> </w:t>
      </w:r>
      <w:del w:id="1" w:author="月 海" w:date="2024-01-08T19:06:00Z">
        <w:r>
          <w:delText>哈基米</w:delText>
        </w:r>
      </w:del>
      <w:proofErr w:type="gramStart"/>
      <w:ins w:id="2" w:author="月 海" w:date="2024-01-08T19:06:00Z">
        <w:r w:rsidR="00FD0564">
          <w:rPr>
            <w:rFonts w:hint="eastAsia"/>
          </w:rPr>
          <w:t>哦西给</w:t>
        </w:r>
      </w:ins>
      <w:proofErr w:type="gramEnd"/>
    </w:p>
    <w:p w14:paraId="6D55B648" w14:textId="77777777" w:rsidR="002359F9" w:rsidRDefault="002359F9" w:rsidP="002359F9"/>
    <w:p w14:paraId="0C3ED0D6" w14:textId="77777777" w:rsidR="002359F9" w:rsidRDefault="002359F9" w:rsidP="002359F9">
      <w:r>
        <w:rPr>
          <w:rFonts w:hint="eastAsia"/>
        </w:rPr>
        <w:t>哈基米</w:t>
      </w:r>
      <w:r>
        <w:t xml:space="preserve"> 哈基米 哈基米</w:t>
      </w:r>
    </w:p>
    <w:p w14:paraId="60DE4BC6" w14:textId="77777777" w:rsidR="002359F9" w:rsidRDefault="002359F9" w:rsidP="002359F9"/>
    <w:p w14:paraId="4B0DE74F" w14:textId="77777777" w:rsidR="002359F9" w:rsidRDefault="002359F9" w:rsidP="002359F9">
      <w:r>
        <w:rPr>
          <w:rFonts w:hint="eastAsia"/>
        </w:rPr>
        <w:t>哈基米摸</w:t>
      </w:r>
      <w:proofErr w:type="gramStart"/>
      <w:r>
        <w:rPr>
          <w:rFonts w:hint="eastAsia"/>
        </w:rPr>
        <w:t>铛</w:t>
      </w:r>
      <w:proofErr w:type="gramEnd"/>
      <w:r>
        <w:rPr>
          <w:rFonts w:hint="eastAsia"/>
        </w:rPr>
        <w:t>嘚</w:t>
      </w:r>
      <w:proofErr w:type="gramStart"/>
      <w:r>
        <w:rPr>
          <w:rFonts w:hint="eastAsia"/>
        </w:rPr>
        <w:t>噜哆</w:t>
      </w:r>
      <w:proofErr w:type="gramEnd"/>
    </w:p>
    <w:p w14:paraId="6F6FAF9E" w14:textId="77777777" w:rsidR="002359F9" w:rsidRDefault="002359F9" w:rsidP="002359F9"/>
    <w:p w14:paraId="2AB12C26" w14:textId="77777777" w:rsidR="002359F9" w:rsidRDefault="002359F9" w:rsidP="002359F9">
      <w:proofErr w:type="gramStart"/>
      <w:r>
        <w:rPr>
          <w:rFonts w:hint="eastAsia"/>
        </w:rPr>
        <w:t>阿西嘎</w:t>
      </w:r>
      <w:proofErr w:type="gramEnd"/>
      <w:r>
        <w:t xml:space="preserve"> 阿西嘎</w:t>
      </w:r>
    </w:p>
    <w:p w14:paraId="69F76912" w14:textId="77777777" w:rsidR="002359F9" w:rsidRDefault="002359F9" w:rsidP="002359F9"/>
    <w:p w14:paraId="5386CB61" w14:textId="77777777" w:rsidR="002359F9" w:rsidRDefault="002359F9" w:rsidP="002359F9">
      <w:proofErr w:type="gramStart"/>
      <w:r>
        <w:rPr>
          <w:rFonts w:hint="eastAsia"/>
        </w:rPr>
        <w:t>嗨鸭姑</w:t>
      </w:r>
      <w:r>
        <w:t xml:space="preserve"> 铛</w:t>
      </w:r>
      <w:proofErr w:type="gramEnd"/>
      <w:r>
        <w:t>咯</w:t>
      </w:r>
    </w:p>
    <w:p w14:paraId="75351B08" w14:textId="77777777" w:rsidR="002359F9" w:rsidRDefault="002359F9" w:rsidP="002359F9"/>
    <w:p w14:paraId="115AF719" w14:textId="77777777" w:rsidR="002359F9" w:rsidRDefault="002359F9" w:rsidP="002359F9">
      <w:r>
        <w:rPr>
          <w:rFonts w:hint="eastAsia"/>
        </w:rPr>
        <w:t>哈基米</w:t>
      </w:r>
      <w:r>
        <w:t xml:space="preserve"> 哈基米</w:t>
      </w:r>
    </w:p>
    <w:p w14:paraId="69C630DA" w14:textId="77777777" w:rsidR="002359F9" w:rsidRDefault="002359F9" w:rsidP="002359F9"/>
    <w:p w14:paraId="3C7BEDA0" w14:textId="093D8BFA" w:rsidR="002359F9" w:rsidRDefault="002359F9" w:rsidP="002359F9">
      <w:r>
        <w:rPr>
          <w:rFonts w:hint="eastAsia"/>
        </w:rPr>
        <w:t>哈基米</w:t>
      </w:r>
      <w:r>
        <w:t xml:space="preserve"> 哈基米 哈基米</w:t>
      </w:r>
    </w:p>
    <w:p w14:paraId="567E51A3" w14:textId="77777777" w:rsidR="00FD0564" w:rsidRDefault="00FD0564" w:rsidP="002359F9">
      <w:pPr>
        <w:rPr>
          <w:rFonts w:hint="eastAsia"/>
        </w:rPr>
      </w:pPr>
    </w:p>
    <w:p w14:paraId="47DBF17E" w14:textId="77777777" w:rsidR="00FD0564" w:rsidRDefault="00FD0564" w:rsidP="00FD0564">
      <w:pPr>
        <w:rPr>
          <w:moveFrom w:id="3" w:author="月 海" w:date="2024-01-08T19:06:00Z"/>
        </w:rPr>
      </w:pPr>
      <w:moveFromRangeStart w:id="4" w:author="月 海" w:date="2024-01-08T19:06:00Z" w:name="move155633234"/>
      <w:moveFrom w:id="5" w:author="月 海" w:date="2024-01-08T19:06:00Z">
        <w:r>
          <w:rPr>
            <w:rFonts w:hint="eastAsia"/>
          </w:rPr>
          <w:t>哈基米摸铛嘚噜哆</w:t>
        </w:r>
      </w:moveFrom>
    </w:p>
    <w:p w14:paraId="5BCC5546" w14:textId="77777777" w:rsidR="002359F9" w:rsidRPr="00FD0564" w:rsidRDefault="002359F9" w:rsidP="002359F9">
      <w:pPr>
        <w:rPr>
          <w:moveFrom w:id="6" w:author="月 海" w:date="2024-01-08T19:06:00Z"/>
        </w:rPr>
      </w:pPr>
    </w:p>
    <w:moveFromRangeEnd w:id="4"/>
    <w:p w14:paraId="7957F008" w14:textId="77777777" w:rsidR="002359F9" w:rsidRDefault="002359F9" w:rsidP="002359F9">
      <w:proofErr w:type="gramStart"/>
      <w:r>
        <w:rPr>
          <w:rFonts w:hint="eastAsia"/>
        </w:rPr>
        <w:t>阿西吧</w:t>
      </w:r>
      <w:proofErr w:type="gramEnd"/>
      <w:r>
        <w:t xml:space="preserve"> </w:t>
      </w:r>
      <w:proofErr w:type="gramStart"/>
      <w:r>
        <w:t>阿西吧</w:t>
      </w:r>
      <w:proofErr w:type="gramEnd"/>
      <w:r>
        <w:t xml:space="preserve"> 阿西吧</w:t>
      </w:r>
    </w:p>
    <w:p w14:paraId="0048F076" w14:textId="77777777" w:rsidR="00FD0564" w:rsidRDefault="00FD0564" w:rsidP="00FD0564"/>
    <w:p w14:paraId="782B1BC1" w14:textId="28D4A19E" w:rsidR="00FD0564" w:rsidRDefault="00FD0564" w:rsidP="00FD0564">
      <w:pPr>
        <w:rPr>
          <w:moveTo w:id="7" w:author="月 海" w:date="2024-01-08T19:06:00Z"/>
        </w:rPr>
      </w:pPr>
      <w:moveToRangeStart w:id="8" w:author="月 海" w:date="2024-01-08T19:06:00Z" w:name="move155633234"/>
      <w:moveTo w:id="9" w:author="月 海" w:date="2024-01-08T19:06:00Z">
        <w:r>
          <w:rPr>
            <w:rFonts w:hint="eastAsia"/>
          </w:rPr>
          <w:t>哈基米摸</w:t>
        </w:r>
        <w:proofErr w:type="gramStart"/>
        <w:r>
          <w:rPr>
            <w:rFonts w:hint="eastAsia"/>
          </w:rPr>
          <w:t>铛</w:t>
        </w:r>
        <w:proofErr w:type="gramEnd"/>
        <w:r>
          <w:rPr>
            <w:rFonts w:hint="eastAsia"/>
          </w:rPr>
          <w:t>嘚</w:t>
        </w:r>
        <w:proofErr w:type="gramStart"/>
        <w:r>
          <w:rPr>
            <w:rFonts w:hint="eastAsia"/>
          </w:rPr>
          <w:t>噜哆</w:t>
        </w:r>
        <w:proofErr w:type="gramEnd"/>
      </w:moveTo>
    </w:p>
    <w:p w14:paraId="3DA06C1A" w14:textId="77777777" w:rsidR="002359F9" w:rsidRPr="00FD0564" w:rsidRDefault="002359F9" w:rsidP="002359F9">
      <w:pPr>
        <w:rPr>
          <w:moveTo w:id="10" w:author="月 海" w:date="2024-01-08T19:06:00Z"/>
        </w:rPr>
      </w:pPr>
    </w:p>
    <w:moveToRangeEnd w:id="8"/>
    <w:p w14:paraId="4E5FEB66" w14:textId="77777777" w:rsidR="002359F9" w:rsidRDefault="002359F9" w:rsidP="002359F9">
      <w:proofErr w:type="gramStart"/>
      <w:r>
        <w:rPr>
          <w:rFonts w:hint="eastAsia"/>
        </w:rPr>
        <w:t>阿西吧</w:t>
      </w:r>
      <w:proofErr w:type="gramEnd"/>
      <w:r>
        <w:t xml:space="preserve"> 阿西吧</w:t>
      </w:r>
    </w:p>
    <w:p w14:paraId="2856C10B" w14:textId="77777777" w:rsidR="002359F9" w:rsidRDefault="002359F9" w:rsidP="002359F9"/>
    <w:p w14:paraId="48F04ADA" w14:textId="77777777" w:rsidR="002359F9" w:rsidRDefault="002359F9" w:rsidP="002359F9">
      <w:pPr>
        <w:rPr>
          <w:del w:id="11" w:author="月 海" w:date="2024-01-08T19:06:00Z"/>
        </w:rPr>
      </w:pPr>
      <w:del w:id="12" w:author="月 海" w:date="2024-01-08T19:06:00Z">
        <w:r>
          <w:rPr>
            <w:rFonts w:hint="eastAsia"/>
          </w:rPr>
          <w:delText>嗨鸭姑</w:delText>
        </w:r>
        <w:r>
          <w:delText xml:space="preserve"> 麻咯噢</w:delText>
        </w:r>
      </w:del>
    </w:p>
    <w:p w14:paraId="457460AA" w14:textId="77777777" w:rsidR="002359F9" w:rsidRDefault="002359F9" w:rsidP="002359F9">
      <w:pPr>
        <w:rPr>
          <w:del w:id="13" w:author="月 海" w:date="2024-01-08T19:06:00Z"/>
        </w:rPr>
      </w:pPr>
    </w:p>
    <w:p w14:paraId="23387A12" w14:textId="77777777" w:rsidR="002359F9" w:rsidRDefault="002359F9" w:rsidP="002359F9">
      <w:r>
        <w:rPr>
          <w:rFonts w:hint="eastAsia"/>
        </w:rPr>
        <w:t>哈基米</w:t>
      </w:r>
      <w:r>
        <w:t xml:space="preserve"> 哈基米</w:t>
      </w:r>
    </w:p>
    <w:p w14:paraId="48AFCB6C" w14:textId="77777777" w:rsidR="002359F9" w:rsidRDefault="002359F9" w:rsidP="002359F9"/>
    <w:p w14:paraId="1B1BC1A2" w14:textId="77777777" w:rsidR="002359F9" w:rsidRDefault="002359F9" w:rsidP="002359F9">
      <w:r>
        <w:rPr>
          <w:rFonts w:hint="eastAsia"/>
        </w:rPr>
        <w:t>哈基米</w:t>
      </w:r>
      <w:r>
        <w:t xml:space="preserve"> 哈基米 哈基米</w:t>
      </w:r>
    </w:p>
    <w:p w14:paraId="12E01DB3" w14:textId="77777777" w:rsidR="002359F9" w:rsidRDefault="002359F9" w:rsidP="002359F9"/>
    <w:p w14:paraId="3AE01832" w14:textId="77777777" w:rsidR="002359F9" w:rsidRDefault="002359F9" w:rsidP="002359F9">
      <w:r>
        <w:rPr>
          <w:rFonts w:hint="eastAsia"/>
        </w:rPr>
        <w:t>哈基米摸</w:t>
      </w:r>
      <w:proofErr w:type="gramStart"/>
      <w:r>
        <w:rPr>
          <w:rFonts w:hint="eastAsia"/>
        </w:rPr>
        <w:t>铛</w:t>
      </w:r>
      <w:proofErr w:type="gramEnd"/>
      <w:r>
        <w:rPr>
          <w:rFonts w:hint="eastAsia"/>
        </w:rPr>
        <w:t>嘚</w:t>
      </w:r>
      <w:proofErr w:type="gramStart"/>
      <w:r>
        <w:rPr>
          <w:rFonts w:hint="eastAsia"/>
        </w:rPr>
        <w:t>噜哆</w:t>
      </w:r>
      <w:proofErr w:type="gramEnd"/>
    </w:p>
    <w:p w14:paraId="420D0A89" w14:textId="77777777" w:rsidR="002359F9" w:rsidRDefault="002359F9" w:rsidP="002359F9"/>
    <w:p w14:paraId="0959F17B" w14:textId="77777777" w:rsidR="002359F9" w:rsidRDefault="002359F9" w:rsidP="002359F9">
      <w:proofErr w:type="gramStart"/>
      <w:r>
        <w:rPr>
          <w:rFonts w:hint="eastAsia"/>
        </w:rPr>
        <w:t>阿西嘎</w:t>
      </w:r>
      <w:proofErr w:type="gramEnd"/>
      <w:r>
        <w:t xml:space="preserve"> 阿西嘎</w:t>
      </w:r>
    </w:p>
    <w:p w14:paraId="5A91A8A4" w14:textId="77777777" w:rsidR="002359F9" w:rsidRDefault="002359F9" w:rsidP="002359F9"/>
    <w:p w14:paraId="3A8EFD42" w14:textId="20FF74D2" w:rsidR="000521A2" w:rsidRDefault="002359F9" w:rsidP="002359F9">
      <w:pPr>
        <w:rPr>
          <w:ins w:id="14" w:author="月 海" w:date="2024-01-08T19:06:00Z"/>
        </w:rPr>
      </w:pPr>
      <w:proofErr w:type="gramStart"/>
      <w:r>
        <w:rPr>
          <w:rFonts w:hint="eastAsia"/>
        </w:rPr>
        <w:t>嗨鸭姑</w:t>
      </w:r>
      <w:r>
        <w:t xml:space="preserve"> 铛</w:t>
      </w:r>
      <w:proofErr w:type="gramEnd"/>
      <w:r>
        <w:t>咯</w:t>
      </w:r>
    </w:p>
    <w:p w14:paraId="1C19A7E6" w14:textId="77777777" w:rsidR="00FD0564" w:rsidRDefault="00FD0564" w:rsidP="002359F9">
      <w:pPr>
        <w:rPr>
          <w:ins w:id="15" w:author="月 海" w:date="2024-01-08T19:06:00Z"/>
        </w:rPr>
      </w:pPr>
    </w:p>
    <w:p w14:paraId="14A5C6B8" w14:textId="58D15C32" w:rsidR="00FD0564" w:rsidRPr="002359F9" w:rsidRDefault="00FD0564" w:rsidP="002359F9">
      <w:pPr>
        <w:rPr>
          <w:rFonts w:hint="eastAsia"/>
        </w:rPr>
      </w:pPr>
      <w:ins w:id="16" w:author="月 海" w:date="2024-01-08T19:06:00Z">
        <w:r>
          <w:rPr>
            <w:rFonts w:hint="eastAsia"/>
          </w:rPr>
          <w:t>宝宝你是一个宝宝</w:t>
        </w:r>
      </w:ins>
    </w:p>
    <w:sectPr w:rsidR="00FD0564" w:rsidRPr="002359F9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73D9A" w14:textId="77777777" w:rsidR="00BA47E9" w:rsidRDefault="00BA47E9" w:rsidP="002359F9">
      <w:r>
        <w:separator/>
      </w:r>
    </w:p>
  </w:endnote>
  <w:endnote w:type="continuationSeparator" w:id="0">
    <w:p w14:paraId="33F8B17B" w14:textId="77777777" w:rsidR="00BA47E9" w:rsidRDefault="00BA47E9" w:rsidP="002359F9">
      <w:r>
        <w:continuationSeparator/>
      </w:r>
    </w:p>
  </w:endnote>
  <w:endnote w:type="continuationNotice" w:id="1">
    <w:p w14:paraId="11746EFC" w14:textId="77777777" w:rsidR="00BA47E9" w:rsidRDefault="00BA47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B332" w14:textId="77777777" w:rsidR="005A4D3E" w:rsidRDefault="005A4D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842DF" w14:textId="77777777" w:rsidR="00BA47E9" w:rsidRDefault="00BA47E9" w:rsidP="002359F9">
      <w:r>
        <w:separator/>
      </w:r>
    </w:p>
  </w:footnote>
  <w:footnote w:type="continuationSeparator" w:id="0">
    <w:p w14:paraId="1F532503" w14:textId="77777777" w:rsidR="00BA47E9" w:rsidRDefault="00BA47E9" w:rsidP="002359F9">
      <w:r>
        <w:continuationSeparator/>
      </w:r>
    </w:p>
  </w:footnote>
  <w:footnote w:type="continuationNotice" w:id="1">
    <w:p w14:paraId="7A261053" w14:textId="77777777" w:rsidR="00BA47E9" w:rsidRDefault="00BA47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A9681" w14:textId="77777777" w:rsidR="005A4D3E" w:rsidRDefault="005A4D3E">
    <w:pPr>
      <w:pStyle w:val="a3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月 海">
    <w15:presenceInfo w15:providerId="Windows Live" w15:userId="c1a1dd870b207e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CF"/>
    <w:rsid w:val="000521A2"/>
    <w:rsid w:val="002359F9"/>
    <w:rsid w:val="002B25BD"/>
    <w:rsid w:val="003C4932"/>
    <w:rsid w:val="005A4D3E"/>
    <w:rsid w:val="005E2F3E"/>
    <w:rsid w:val="009325CD"/>
    <w:rsid w:val="009620CF"/>
    <w:rsid w:val="009F0653"/>
    <w:rsid w:val="00A630F3"/>
    <w:rsid w:val="00AF299B"/>
    <w:rsid w:val="00BA47E9"/>
    <w:rsid w:val="00F3154F"/>
    <w:rsid w:val="00F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6F300"/>
  <w15:chartTrackingRefBased/>
  <w15:docId w15:val="{CB7A96B4-1B2B-4CD4-840D-90D1D746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9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9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9F9"/>
    <w:rPr>
      <w:sz w:val="18"/>
      <w:szCs w:val="18"/>
    </w:rPr>
  </w:style>
  <w:style w:type="paragraph" w:styleId="a7">
    <w:name w:val="Revision"/>
    <w:hidden/>
    <w:uiPriority w:val="99"/>
    <w:semiHidden/>
    <w:rsid w:val="005A4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 海</dc:creator>
  <cp:keywords/>
  <dc:description/>
  <cp:lastModifiedBy>月 海</cp:lastModifiedBy>
  <cp:revision>1</cp:revision>
  <dcterms:created xsi:type="dcterms:W3CDTF">2024-01-08T10:59:00Z</dcterms:created>
  <dcterms:modified xsi:type="dcterms:W3CDTF">2024-01-08T11:07:00Z</dcterms:modified>
</cp:coreProperties>
</file>